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3868" w14:textId="1D5F37F4" w:rsidR="00BE796F" w:rsidRPr="00BE796F" w:rsidRDefault="00BE796F" w:rsidP="00BE796F">
      <w:pPr>
        <w:pStyle w:val="Kop1"/>
        <w:rPr>
          <w:lang w:val="nl-NL"/>
        </w:rPr>
      </w:pPr>
      <w:r>
        <w:rPr>
          <w:lang w:val="nl-NL"/>
        </w:rPr>
        <w:t>Algemene omschrijving Arduino</w:t>
      </w:r>
    </w:p>
    <w:p w14:paraId="0C74B724" w14:textId="5714FDCB" w:rsidR="00BE796F" w:rsidRPr="00BE796F" w:rsidRDefault="00BE796F" w:rsidP="00BE796F">
      <w:pPr>
        <w:pStyle w:val="Kop2"/>
      </w:pPr>
      <w:r>
        <w:t>Wat is het?</w:t>
      </w:r>
    </w:p>
    <w:p w14:paraId="32775C09" w14:textId="28128988" w:rsidR="00BE796F" w:rsidRDefault="00BE796F" w:rsidP="00BE796F">
      <w:pPr>
        <w:rPr>
          <w:lang w:val="nl-NL"/>
        </w:rPr>
      </w:pPr>
    </w:p>
    <w:p w14:paraId="6A32EC16" w14:textId="3D5A483C" w:rsidR="00BE796F" w:rsidRDefault="00BE796F" w:rsidP="00BE796F">
      <w:pPr>
        <w:rPr>
          <w:lang w:val="nl-NL"/>
        </w:rPr>
      </w:pPr>
      <w:r w:rsidRPr="6200452C">
        <w:rPr>
          <w:lang w:val="nl-NL"/>
        </w:rPr>
        <w:t xml:space="preserve">Een Arduino is een soort </w:t>
      </w:r>
      <w:r w:rsidR="00C61558">
        <w:rPr>
          <w:lang w:val="nl-NL"/>
        </w:rPr>
        <w:t>microcontroller</w:t>
      </w:r>
      <w:r w:rsidRPr="6200452C">
        <w:rPr>
          <w:lang w:val="nl-NL"/>
        </w:rPr>
        <w:t xml:space="preserve"> je van alles mee kan doen. Je moet een programma voor de Arduino schrijven en hij voert dit dan uit. Je kan bijvoorbeeld motoren of lampjes aansturen met een Arduino. Je kan op de Arduino ook sensoren koppelen. Deze kan je dan gebruiken in je programma om dingen mee te doen.</w:t>
      </w:r>
    </w:p>
    <w:p w14:paraId="3E355E84" w14:textId="2077BA75" w:rsidR="00BE796F" w:rsidRDefault="00BE796F" w:rsidP="00BE796F">
      <w:pPr>
        <w:rPr>
          <w:lang w:val="nl-NL"/>
        </w:rPr>
      </w:pPr>
    </w:p>
    <w:p w14:paraId="2C38DF71" w14:textId="46EE18EA" w:rsidR="00BE796F" w:rsidRDefault="00BE796F" w:rsidP="00BE796F">
      <w:pPr>
        <w:pStyle w:val="Kop2"/>
      </w:pPr>
      <w:r>
        <w:t>Inga</w:t>
      </w:r>
      <w:r w:rsidR="009408E8">
        <w:t>n</w:t>
      </w:r>
      <w:r>
        <w:t>gen</w:t>
      </w:r>
    </w:p>
    <w:p w14:paraId="24A44DEA" w14:textId="56999866" w:rsidR="00BE796F" w:rsidRDefault="00BE796F" w:rsidP="00BE796F">
      <w:pPr>
        <w:rPr>
          <w:lang w:val="nl-NL"/>
        </w:rPr>
      </w:pPr>
    </w:p>
    <w:p w14:paraId="5D7864B5" w14:textId="1EA91AAA" w:rsidR="00BE796F" w:rsidRDefault="00BE796F" w:rsidP="00BE796F">
      <w:pPr>
        <w:rPr>
          <w:lang w:val="nl-NL"/>
        </w:rPr>
      </w:pPr>
      <w:r w:rsidRPr="6200452C">
        <w:rPr>
          <w:lang w:val="nl-NL"/>
        </w:rPr>
        <w:t xml:space="preserve">Deze </w:t>
      </w:r>
      <w:r w:rsidR="00010670">
        <w:rPr>
          <w:lang w:val="nl-NL"/>
        </w:rPr>
        <w:t>microcontroller</w:t>
      </w:r>
      <w:r w:rsidRPr="6200452C">
        <w:rPr>
          <w:lang w:val="nl-NL"/>
        </w:rPr>
        <w:t xml:space="preserve"> kan ingangen krijgen</w:t>
      </w:r>
      <w:r w:rsidR="009408E8">
        <w:rPr>
          <w:lang w:val="nl-NL"/>
        </w:rPr>
        <w:t>.</w:t>
      </w:r>
      <w:r w:rsidRPr="6200452C">
        <w:rPr>
          <w:lang w:val="nl-NL"/>
        </w:rPr>
        <w:t xml:space="preserve"> </w:t>
      </w:r>
      <w:r w:rsidR="009408E8">
        <w:rPr>
          <w:lang w:val="nl-NL"/>
        </w:rPr>
        <w:t>Z</w:t>
      </w:r>
      <w:r w:rsidRPr="6200452C">
        <w:rPr>
          <w:lang w:val="nl-NL"/>
        </w:rPr>
        <w:t>oals bij een normale computer een toetsenbord</w:t>
      </w:r>
      <w:r w:rsidR="009408E8">
        <w:rPr>
          <w:lang w:val="nl-NL"/>
        </w:rPr>
        <w:t>,</w:t>
      </w:r>
      <w:r w:rsidRPr="6200452C">
        <w:rPr>
          <w:lang w:val="nl-NL"/>
        </w:rPr>
        <w:t xml:space="preserve"> kan deze bijvoorbeeld een drukknop </w:t>
      </w:r>
      <w:r w:rsidR="005B00D8" w:rsidRPr="6200452C">
        <w:rPr>
          <w:lang w:val="nl-NL"/>
        </w:rPr>
        <w:t xml:space="preserve">krijgen </w:t>
      </w:r>
      <w:r w:rsidR="009408E8">
        <w:rPr>
          <w:lang w:val="nl-NL"/>
        </w:rPr>
        <w:t>of</w:t>
      </w:r>
      <w:r w:rsidRPr="6200452C">
        <w:rPr>
          <w:lang w:val="nl-NL"/>
        </w:rPr>
        <w:t xml:space="preserve"> </w:t>
      </w:r>
      <w:r w:rsidR="009408E8">
        <w:rPr>
          <w:lang w:val="nl-NL"/>
        </w:rPr>
        <w:t>sensoren</w:t>
      </w:r>
      <w:r w:rsidRPr="6200452C">
        <w:rPr>
          <w:lang w:val="nl-NL"/>
        </w:rPr>
        <w:t>.</w:t>
      </w:r>
      <w:r w:rsidR="005B00D8" w:rsidRPr="6200452C">
        <w:rPr>
          <w:lang w:val="nl-NL"/>
        </w:rPr>
        <w:t xml:space="preserve"> Een knop is een digitale ingang want deze geeft stroom door of niet. Een sensor is meestal een analoge ingang aangezien deze meestal een waarde van 0-5V geven die de Arduino dan omzet naar iets wat wij kunnen begrijpen.</w:t>
      </w:r>
    </w:p>
    <w:p w14:paraId="10C1B316" w14:textId="72000EB5" w:rsidR="00BE796F" w:rsidRDefault="00BE796F" w:rsidP="00BE796F">
      <w:pPr>
        <w:rPr>
          <w:lang w:val="nl-NL"/>
        </w:rPr>
      </w:pPr>
    </w:p>
    <w:p w14:paraId="07412D0B" w14:textId="2B485BC0" w:rsidR="00BE796F" w:rsidRDefault="00BE796F" w:rsidP="00BE796F">
      <w:pPr>
        <w:pStyle w:val="Kop2"/>
      </w:pPr>
      <w:r>
        <w:t>Uitgangen</w:t>
      </w:r>
    </w:p>
    <w:p w14:paraId="11F49EEF" w14:textId="7081E38E" w:rsidR="00BE796F" w:rsidRDefault="00BE796F" w:rsidP="00BE796F">
      <w:pPr>
        <w:rPr>
          <w:lang w:val="nl-NL"/>
        </w:rPr>
      </w:pPr>
    </w:p>
    <w:p w14:paraId="4203A949" w14:textId="4186213B" w:rsidR="00BE796F" w:rsidRDefault="00BE796F" w:rsidP="00BE796F">
      <w:pPr>
        <w:rPr>
          <w:lang w:val="nl-NL"/>
        </w:rPr>
      </w:pPr>
      <w:r w:rsidRPr="6200452C">
        <w:rPr>
          <w:lang w:val="nl-NL"/>
        </w:rPr>
        <w:t>De uitgangen van een Arduino kan je vergelijken met een bijvoorbeeld het openen van een programma op je normale computer. Bij een Arduino worden uitgangen gebruik om de motoren of lampjes bij</w:t>
      </w:r>
      <w:del w:id="0" w:author="Johan Colson" w:date="2021-05-22T07:35:00Z">
        <w:r w:rsidRPr="6200452C" w:rsidDel="00BE796F">
          <w:rPr>
            <w:lang w:val="nl-NL"/>
          </w:rPr>
          <w:delText xml:space="preserve"> </w:delText>
        </w:r>
      </w:del>
      <w:r w:rsidRPr="6200452C">
        <w:rPr>
          <w:lang w:val="nl-NL"/>
        </w:rPr>
        <w:t>voorbeeld aan te laten gaan.</w:t>
      </w:r>
    </w:p>
    <w:p w14:paraId="43E35DA5" w14:textId="048C4D0D" w:rsidR="00BE796F" w:rsidRDefault="00BE796F" w:rsidP="00BE796F">
      <w:pPr>
        <w:rPr>
          <w:lang w:val="nl-NL"/>
        </w:rPr>
      </w:pPr>
    </w:p>
    <w:p w14:paraId="1574917D" w14:textId="00A27433" w:rsidR="00BE796F" w:rsidRDefault="004F1B7D" w:rsidP="004F1B7D">
      <w:pPr>
        <w:pStyle w:val="Kop2"/>
      </w:pPr>
      <w:r>
        <w:t>Software</w:t>
      </w:r>
    </w:p>
    <w:p w14:paraId="735071CF" w14:textId="702B159F" w:rsidR="004F1B7D" w:rsidRDefault="004F1B7D" w:rsidP="004F1B7D">
      <w:pPr>
        <w:rPr>
          <w:lang w:val="nl-NL"/>
        </w:rPr>
      </w:pPr>
    </w:p>
    <w:p w14:paraId="3FE97111" w14:textId="7FC2FFA5" w:rsidR="004F1B7D" w:rsidRDefault="004F1B7D" w:rsidP="004F1B7D">
      <w:pPr>
        <w:rPr>
          <w:lang w:val="nl-NL"/>
        </w:rPr>
      </w:pPr>
      <w:r w:rsidRPr="004F1B7D">
        <w:rPr>
          <w:lang w:val="nl-NL"/>
        </w:rPr>
        <w:t>De software word gebruikt om ervoor te zorgen dat de ingangen gelezen worden. Dus bijvoorbeeld een sensor lezen. En met deze ingangen worden dan uitgangen gestuurd. De software schrijf je zelf en kan je dus mee vertellen aan de Arduino wanneer de ingangen gelezen moeten worden en wanneer de uitgangen wat moeten doen. De 2 meest voorkomende programma's waar programma's voor de Arduino in worden geschreven. Dat zijn Visual Studio Code van Microsoft en Arduino IDE van Arduino zelf.</w:t>
      </w:r>
    </w:p>
    <w:p w14:paraId="76D64D8E" w14:textId="166A4117" w:rsidR="004F1B7D" w:rsidRDefault="004F1B7D" w:rsidP="004F1B7D">
      <w:pPr>
        <w:rPr>
          <w:lang w:val="nl-NL"/>
        </w:rPr>
      </w:pPr>
    </w:p>
    <w:p w14:paraId="054FD69E" w14:textId="37AD8C8E" w:rsidR="004F1B7D" w:rsidRDefault="004F1B7D" w:rsidP="004F1B7D">
      <w:pPr>
        <w:pStyle w:val="Kop2"/>
      </w:pPr>
      <w:r>
        <w:t>communicatie</w:t>
      </w:r>
    </w:p>
    <w:p w14:paraId="17F5ED65" w14:textId="50A0EBF2" w:rsidR="004F1B7D" w:rsidRDefault="004F1B7D" w:rsidP="004F1B7D">
      <w:pPr>
        <w:rPr>
          <w:lang w:val="nl-NL"/>
        </w:rPr>
      </w:pPr>
    </w:p>
    <w:p w14:paraId="48887BDB" w14:textId="46C8109B" w:rsidR="004F1B7D" w:rsidRDefault="004F1B7D" w:rsidP="004F1B7D">
      <w:pPr>
        <w:rPr>
          <w:lang w:val="nl-NL"/>
        </w:rPr>
      </w:pPr>
      <w:r w:rsidRPr="6200452C">
        <w:rPr>
          <w:lang w:val="nl-NL"/>
        </w:rPr>
        <w:t>Je programma wat je hebt geschreven voor de Arduino word geüpload naar de Arduino via een USB kabeltje.</w:t>
      </w:r>
      <w:r w:rsidR="005B00D8" w:rsidRPr="6200452C">
        <w:rPr>
          <w:lang w:val="nl-NL"/>
        </w:rPr>
        <w:t xml:space="preserve"> Er kan een communicatie worden opgezet tussen de Arduino en je laptop. Dit is een seriële verbinding. Dit is een gestandaardiseerde verbinding die ervoor zorgt dat machines met elkaar kunnen communiceren. </w:t>
      </w:r>
      <w:r w:rsidR="009408E8">
        <w:rPr>
          <w:lang w:val="nl-NL"/>
        </w:rPr>
        <w:t>Een meer complexere communicatie is via een wifi of bluetooth module.</w:t>
      </w:r>
    </w:p>
    <w:p w14:paraId="698ECEC3" w14:textId="269EF292" w:rsidR="004F1B7D" w:rsidRDefault="004F1B7D" w:rsidP="004F1B7D">
      <w:pPr>
        <w:rPr>
          <w:lang w:val="nl-NL"/>
        </w:rPr>
      </w:pPr>
    </w:p>
    <w:p w14:paraId="3ACC9BD0" w14:textId="0F731A49" w:rsidR="004F1B7D" w:rsidRDefault="004F1B7D" w:rsidP="004F1B7D">
      <w:pPr>
        <w:pStyle w:val="Kop2"/>
      </w:pPr>
      <w:r>
        <w:t>voeding</w:t>
      </w:r>
    </w:p>
    <w:p w14:paraId="4DC41937" w14:textId="770843BF" w:rsidR="004F1B7D" w:rsidRDefault="004F1B7D" w:rsidP="004F1B7D">
      <w:pPr>
        <w:rPr>
          <w:lang w:val="nl-NL"/>
        </w:rPr>
      </w:pPr>
    </w:p>
    <w:p w14:paraId="131BDE64" w14:textId="103D2057" w:rsidR="004F1B7D" w:rsidRDefault="004F1B7D" w:rsidP="004F1B7D">
      <w:pPr>
        <w:rPr>
          <w:lang w:val="nl-NL"/>
        </w:rPr>
      </w:pPr>
      <w:r w:rsidRPr="6200452C">
        <w:rPr>
          <w:lang w:val="nl-NL"/>
        </w:rPr>
        <w:lastRenderedPageBreak/>
        <w:t xml:space="preserve">Een Arduino moet zoals ieder ander elektrisch apparaat stroom krijgen. Deze kan bij een Arduino via </w:t>
      </w:r>
      <w:r w:rsidR="000A2BE2">
        <w:rPr>
          <w:lang w:val="nl-NL"/>
        </w:rPr>
        <w:t>3</w:t>
      </w:r>
      <w:r w:rsidRPr="6200452C">
        <w:rPr>
          <w:lang w:val="nl-NL"/>
        </w:rPr>
        <w:t xml:space="preserve"> wegen komen. De </w:t>
      </w:r>
      <w:r w:rsidR="000A2BE2">
        <w:rPr>
          <w:lang w:val="nl-NL"/>
        </w:rPr>
        <w:t>een</w:t>
      </w:r>
      <w:r w:rsidRPr="6200452C">
        <w:rPr>
          <w:lang w:val="nl-NL"/>
        </w:rPr>
        <w:t xml:space="preserve"> manier is via een usb kabel uit je laptop</w:t>
      </w:r>
      <w:r w:rsidR="000A2BE2">
        <w:rPr>
          <w:lang w:val="nl-NL"/>
        </w:rPr>
        <w:t>. Een andere optie is een spanning</w:t>
      </w:r>
      <w:r w:rsidRPr="6200452C">
        <w:rPr>
          <w:lang w:val="nl-NL"/>
        </w:rPr>
        <w:t xml:space="preserve"> van 9 - 12V aan</w:t>
      </w:r>
      <w:r w:rsidR="000A2BE2">
        <w:rPr>
          <w:lang w:val="nl-NL"/>
        </w:rPr>
        <w:t xml:space="preserve"> te leggen op de barrel jack</w:t>
      </w:r>
      <w:r w:rsidRPr="6200452C">
        <w:rPr>
          <w:lang w:val="nl-NL"/>
        </w:rPr>
        <w:t>.</w:t>
      </w:r>
      <w:r w:rsidR="000A2BE2">
        <w:rPr>
          <w:lang w:val="nl-NL"/>
        </w:rPr>
        <w:t xml:space="preserve"> De laatste mogelijkheid is om een spanningsbron tussen de V_IN en de </w:t>
      </w:r>
      <w:proofErr w:type="spellStart"/>
      <w:r w:rsidR="000A2BE2">
        <w:rPr>
          <w:lang w:val="nl-NL"/>
        </w:rPr>
        <w:t>ground</w:t>
      </w:r>
      <w:proofErr w:type="spellEnd"/>
      <w:r w:rsidR="000A2BE2">
        <w:rPr>
          <w:lang w:val="nl-NL"/>
        </w:rPr>
        <w:t xml:space="preserve"> te schakelen. Deze spanning moet tussen de 7-12 Volt zitten. Hogere spanningen gaan de Arduino beschadigen.</w:t>
      </w:r>
    </w:p>
    <w:p w14:paraId="1F9806B5" w14:textId="59561074" w:rsidR="005B00D8" w:rsidRPr="004F1B7D" w:rsidRDefault="005B00D8" w:rsidP="004F1B7D">
      <w:pPr>
        <w:rPr>
          <w:lang w:val="nl-NL"/>
        </w:rPr>
      </w:pPr>
      <w:r>
        <w:rPr>
          <w:noProof/>
        </w:rPr>
        <mc:AlternateContent>
          <mc:Choice Requires="wps">
            <w:drawing>
              <wp:anchor distT="0" distB="0" distL="114300" distR="114300" simplePos="0" relativeHeight="251668480" behindDoc="0" locked="0" layoutInCell="1" allowOverlap="1" wp14:anchorId="55C21831" wp14:editId="10619728">
                <wp:simplePos x="0" y="0"/>
                <wp:positionH relativeFrom="column">
                  <wp:posOffset>-775104</wp:posOffset>
                </wp:positionH>
                <wp:positionV relativeFrom="paragraph">
                  <wp:posOffset>5049116</wp:posOffset>
                </wp:positionV>
                <wp:extent cx="831273" cy="339436"/>
                <wp:effectExtent l="0" t="0" r="26035" b="22860"/>
                <wp:wrapNone/>
                <wp:docPr id="11" name="Tekstvak 11"/>
                <wp:cNvGraphicFramePr/>
                <a:graphic xmlns:a="http://schemas.openxmlformats.org/drawingml/2006/main">
                  <a:graphicData uri="http://schemas.microsoft.com/office/word/2010/wordprocessingShape">
                    <wps:wsp>
                      <wps:cNvSpPr txBox="1"/>
                      <wps:spPr>
                        <a:xfrm>
                          <a:off x="0" y="0"/>
                          <a:ext cx="831273" cy="339436"/>
                        </a:xfrm>
                        <a:prstGeom prst="rect">
                          <a:avLst/>
                        </a:prstGeom>
                        <a:solidFill>
                          <a:schemeClr val="lt1"/>
                        </a:solidFill>
                        <a:ln w="6350">
                          <a:solidFill>
                            <a:prstClr val="black"/>
                          </a:solidFill>
                        </a:ln>
                      </wps:spPr>
                      <wps:txbx>
                        <w:txbxContent>
                          <w:p w14:paraId="59CBA08D" w14:textId="7F13B6D6" w:rsidR="005B00D8" w:rsidRPr="005B00D8" w:rsidRDefault="005B00D8">
                            <w:pPr>
                              <w:rPr>
                                <w:lang w:val="nl-NL"/>
                              </w:rPr>
                            </w:pPr>
                            <w:r>
                              <w:rPr>
                                <w:lang w:val="nl-NL"/>
                              </w:rPr>
                              <w:t>Barrel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9D8A8FC">
              <v:shapetype id="_x0000_t202" coordsize="21600,21600" o:spt="202" path="m,l,21600r21600,l21600,xe" w14:anchorId="55C21831">
                <v:stroke joinstyle="miter"/>
                <v:path gradientshapeok="t" o:connecttype="rect"/>
              </v:shapetype>
              <v:shape id="Tekstvak 11" style="position:absolute;margin-left:-61.05pt;margin-top:397.55pt;width:65.45pt;height:2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">
                <v:textbox>
                  <w:txbxContent>
                    <w:p w:rsidRPr="005B00D8" w:rsidR="005B00D8" w:rsidRDefault="005B00D8" w14:paraId="504F8EE5" w14:textId="7F13B6D6">
                      <w:pPr>
                        <w:rPr>
                          <w:lang w:val="nl-NL"/>
                        </w:rPr>
                      </w:pPr>
                      <w:r>
                        <w:rPr>
                          <w:lang w:val="nl-NL"/>
                        </w:rPr>
                        <w:t>Barrel jack</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44335BB" wp14:editId="02D2B509">
                <wp:simplePos x="0" y="0"/>
                <wp:positionH relativeFrom="column">
                  <wp:posOffset>-844551</wp:posOffset>
                </wp:positionH>
                <wp:positionV relativeFrom="paragraph">
                  <wp:posOffset>2354234</wp:posOffset>
                </wp:positionV>
                <wp:extent cx="949036" cy="568037"/>
                <wp:effectExtent l="0" t="0" r="22860" b="22860"/>
                <wp:wrapNone/>
                <wp:docPr id="10" name="Tekstvak 10"/>
                <wp:cNvGraphicFramePr/>
                <a:graphic xmlns:a="http://schemas.openxmlformats.org/drawingml/2006/main">
                  <a:graphicData uri="http://schemas.microsoft.com/office/word/2010/wordprocessingShape">
                    <wps:wsp>
                      <wps:cNvSpPr txBox="1"/>
                      <wps:spPr>
                        <a:xfrm>
                          <a:off x="0" y="0"/>
                          <a:ext cx="949036" cy="568037"/>
                        </a:xfrm>
                        <a:prstGeom prst="rect">
                          <a:avLst/>
                        </a:prstGeom>
                        <a:solidFill>
                          <a:schemeClr val="lt1"/>
                        </a:solidFill>
                        <a:ln w="6350">
                          <a:solidFill>
                            <a:prstClr val="black"/>
                          </a:solidFill>
                        </a:ln>
                      </wps:spPr>
                      <wps:txbx>
                        <w:txbxContent>
                          <w:p w14:paraId="38132F3F" w14:textId="0A9218FF" w:rsidR="005B00D8" w:rsidRPr="005B00D8" w:rsidRDefault="005B00D8">
                            <w:pPr>
                              <w:rPr>
                                <w:lang w:val="nl-NL"/>
                              </w:rPr>
                            </w:pPr>
                            <w:r>
                              <w:rPr>
                                <w:lang w:val="nl-NL"/>
                              </w:rPr>
                              <w:t>Usb aansluitging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F9E94D9">
              <v:shape id="Tekstvak 10" style="position:absolute;margin-left:-66.5pt;margin-top:185.35pt;width:74.75pt;height: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" w14:anchorId="644335BB">
                <v:textbox>
                  <w:txbxContent>
                    <w:p w:rsidRPr="005B00D8" w:rsidR="005B00D8" w:rsidRDefault="005B00D8" w14:paraId="6D9C322A" w14:textId="0A9218FF">
                      <w:pPr>
                        <w:rPr>
                          <w:lang w:val="nl-NL"/>
                        </w:rPr>
                      </w:pPr>
                      <w:r>
                        <w:rPr>
                          <w:lang w:val="nl-NL"/>
                        </w:rPr>
                        <w:t>Usb aansluitging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2CACCDF" wp14:editId="530363C6">
                <wp:simplePos x="0" y="0"/>
                <wp:positionH relativeFrom="column">
                  <wp:posOffset>153150</wp:posOffset>
                </wp:positionH>
                <wp:positionV relativeFrom="paragraph">
                  <wp:posOffset>774989</wp:posOffset>
                </wp:positionV>
                <wp:extent cx="914400" cy="315191"/>
                <wp:effectExtent l="0" t="0" r="16510" b="27940"/>
                <wp:wrapNone/>
                <wp:docPr id="9" name="Tekstvak 9"/>
                <wp:cNvGraphicFramePr/>
                <a:graphic xmlns:a="http://schemas.openxmlformats.org/drawingml/2006/main">
                  <a:graphicData uri="http://schemas.microsoft.com/office/word/2010/wordprocessingShape">
                    <wps:wsp>
                      <wps:cNvSpPr txBox="1"/>
                      <wps:spPr>
                        <a:xfrm>
                          <a:off x="0" y="0"/>
                          <a:ext cx="914400" cy="315191"/>
                        </a:xfrm>
                        <a:prstGeom prst="rect">
                          <a:avLst/>
                        </a:prstGeom>
                        <a:solidFill>
                          <a:schemeClr val="lt1"/>
                        </a:solidFill>
                        <a:ln w="6350">
                          <a:solidFill>
                            <a:prstClr val="black"/>
                          </a:solidFill>
                        </a:ln>
                      </wps:spPr>
                      <wps:txbx>
                        <w:txbxContent>
                          <w:p w14:paraId="0AE21122" w14:textId="7AC3DED2" w:rsidR="005B00D8" w:rsidRPr="005B00D8" w:rsidRDefault="005B00D8">
                            <w:pPr>
                              <w:rPr>
                                <w:lang w:val="nl-NL"/>
                              </w:rPr>
                            </w:pPr>
                            <w:r>
                              <w:rPr>
                                <w:lang w:val="nl-NL"/>
                              </w:rPr>
                              <w:t>Reset knop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C7FA1D3">
              <v:shape id="Tekstvak 9" style="position:absolute;margin-left:12.05pt;margin-top:61pt;width:1in;height:24.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" w14:anchorId="42CACCDF">
                <v:textbox>
                  <w:txbxContent>
                    <w:p w:rsidRPr="005B00D8" w:rsidR="005B00D8" w:rsidRDefault="005B00D8" w14:paraId="1EE1D6E4" w14:textId="7AC3DED2">
                      <w:pPr>
                        <w:rPr>
                          <w:lang w:val="nl-NL"/>
                        </w:rPr>
                      </w:pPr>
                      <w:r>
                        <w:rPr>
                          <w:lang w:val="nl-NL"/>
                        </w:rPr>
                        <w:t>Reset knop</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B3BB40B" wp14:editId="03E7587C">
                <wp:simplePos x="0" y="0"/>
                <wp:positionH relativeFrom="column">
                  <wp:posOffset>617278</wp:posOffset>
                </wp:positionH>
                <wp:positionV relativeFrom="paragraph">
                  <wp:posOffset>1090180</wp:posOffset>
                </wp:positionV>
                <wp:extent cx="796636" cy="973281"/>
                <wp:effectExtent l="38100" t="38100" r="22860" b="17780"/>
                <wp:wrapNone/>
                <wp:docPr id="8" name="Rechte verbindingslijn met pijl 8"/>
                <wp:cNvGraphicFramePr/>
                <a:graphic xmlns:a="http://schemas.openxmlformats.org/drawingml/2006/main">
                  <a:graphicData uri="http://schemas.microsoft.com/office/word/2010/wordprocessingShape">
                    <wps:wsp>
                      <wps:cNvCnPr/>
                      <wps:spPr>
                        <a:xfrm flipH="1" flipV="1">
                          <a:off x="0" y="0"/>
                          <a:ext cx="796636" cy="973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B61DC94">
              <v:shapetype id="_x0000_t32" coordsize="21600,21600" o:oned="t" filled="f" o:spt="32" path="m,l21600,21600e" w14:anchorId="774A11E6">
                <v:path fillok="f" arrowok="t" o:connecttype="none"/>
                <o:lock v:ext="edit" shapetype="t"/>
              </v:shapetype>
              <v:shape id="Rechte verbindingslijn met pijl 8" style="position:absolute;margin-left:48.6pt;margin-top:85.85pt;width:62.75pt;height:76.65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">
                <v:stroke joinstyle="miter" endarrow="block"/>
              </v:shape>
            </w:pict>
          </mc:Fallback>
        </mc:AlternateContent>
      </w:r>
      <w:r>
        <w:rPr>
          <w:noProof/>
        </w:rPr>
        <w:drawing>
          <wp:anchor distT="0" distB="0" distL="114300" distR="114300" simplePos="0" relativeHeight="251658240" behindDoc="1" locked="0" layoutInCell="1" allowOverlap="1" wp14:anchorId="472CBD3C" wp14:editId="6639B21D">
            <wp:simplePos x="0" y="0"/>
            <wp:positionH relativeFrom="column">
              <wp:posOffset>443461</wp:posOffset>
            </wp:positionH>
            <wp:positionV relativeFrom="paragraph">
              <wp:posOffset>1653887</wp:posOffset>
            </wp:positionV>
            <wp:extent cx="4759325" cy="3574415"/>
            <wp:effectExtent l="0" t="0" r="3175" b="6985"/>
            <wp:wrapNone/>
            <wp:docPr id="1" name="Afbeelding 1" descr="Arduino Uno Rev3, A000066 - Antratek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A000066 - Antratek Electron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357441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0" locked="0" layoutInCell="1" allowOverlap="1" wp14:anchorId="57A65B6C" wp14:editId="57206F15">
                <wp:simplePos x="0" y="0"/>
                <wp:positionH relativeFrom="column">
                  <wp:posOffset>118514</wp:posOffset>
                </wp:positionH>
                <wp:positionV relativeFrom="paragraph">
                  <wp:posOffset>2652280</wp:posOffset>
                </wp:positionV>
                <wp:extent cx="651164" cy="173181"/>
                <wp:effectExtent l="38100" t="57150" r="15875" b="36830"/>
                <wp:wrapNone/>
                <wp:docPr id="7" name="Rechte verbindingslijn met pijl 7"/>
                <wp:cNvGraphicFramePr/>
                <a:graphic xmlns:a="http://schemas.openxmlformats.org/drawingml/2006/main">
                  <a:graphicData uri="http://schemas.microsoft.com/office/word/2010/wordprocessingShape">
                    <wps:wsp>
                      <wps:cNvCnPr/>
                      <wps:spPr>
                        <a:xfrm flipH="1" flipV="1">
                          <a:off x="0" y="0"/>
                          <a:ext cx="651164" cy="173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FDD1DF3">
              <v:shape id="Rechte verbindingslijn met pijl 7" style="position:absolute;margin-left:9.35pt;margin-top:208.85pt;width:51.25pt;height:13.65pt;flip:x 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" w14:anchorId="342FEAA2">
                <v:stroke joinstyle="miter" endarrow="block"/>
              </v:shape>
            </w:pict>
          </mc:Fallback>
        </mc:AlternateContent>
      </w:r>
      <w:r>
        <w:rPr>
          <w:noProof/>
        </w:rPr>
        <mc:AlternateContent>
          <mc:Choice Requires="wps">
            <w:drawing>
              <wp:anchor distT="0" distB="0" distL="114300" distR="114300" simplePos="0" relativeHeight="251663360" behindDoc="0" locked="0" layoutInCell="1" allowOverlap="1" wp14:anchorId="074C8485" wp14:editId="7D0848AD">
                <wp:simplePos x="0" y="0"/>
                <wp:positionH relativeFrom="column">
                  <wp:posOffset>160078</wp:posOffset>
                </wp:positionH>
                <wp:positionV relativeFrom="paragraph">
                  <wp:posOffset>4529570</wp:posOffset>
                </wp:positionV>
                <wp:extent cx="845127" cy="644237"/>
                <wp:effectExtent l="38100" t="0" r="31750" b="60960"/>
                <wp:wrapNone/>
                <wp:docPr id="6" name="Rechte verbindingslijn met pijl 6"/>
                <wp:cNvGraphicFramePr/>
                <a:graphic xmlns:a="http://schemas.openxmlformats.org/drawingml/2006/main">
                  <a:graphicData uri="http://schemas.microsoft.com/office/word/2010/wordprocessingShape">
                    <wps:wsp>
                      <wps:cNvCnPr/>
                      <wps:spPr>
                        <a:xfrm flipH="1">
                          <a:off x="0" y="0"/>
                          <a:ext cx="845127" cy="644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1F80002">
              <v:shape id="Rechte verbindingslijn met pijl 6" style="position:absolute;margin-left:12.6pt;margin-top:356.65pt;width:66.55pt;height:50.75pt;flip:x;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" w14:anchorId="7A704782">
                <v:stroke joinstyle="miter" endarrow="block"/>
              </v:shape>
            </w:pict>
          </mc:Fallback>
        </mc:AlternateContent>
      </w:r>
      <w:r>
        <w:rPr>
          <w:noProof/>
        </w:rPr>
        <mc:AlternateContent>
          <mc:Choice Requires="wps">
            <w:drawing>
              <wp:anchor distT="0" distB="0" distL="114300" distR="114300" simplePos="0" relativeHeight="251662336" behindDoc="0" locked="0" layoutInCell="1" allowOverlap="1" wp14:anchorId="45A27491" wp14:editId="0D5FD506">
                <wp:simplePos x="0" y="0"/>
                <wp:positionH relativeFrom="column">
                  <wp:posOffset>4912013</wp:posOffset>
                </wp:positionH>
                <wp:positionV relativeFrom="paragraph">
                  <wp:posOffset>5173576</wp:posOffset>
                </wp:positionV>
                <wp:extent cx="914400" cy="311727"/>
                <wp:effectExtent l="0" t="0" r="15875" b="12700"/>
                <wp:wrapNone/>
                <wp:docPr id="5" name="Tekstvak 5"/>
                <wp:cNvGraphicFramePr/>
                <a:graphic xmlns:a="http://schemas.openxmlformats.org/drawingml/2006/main">
                  <a:graphicData uri="http://schemas.microsoft.com/office/word/2010/wordprocessingShape">
                    <wps:wsp>
                      <wps:cNvSpPr txBox="1"/>
                      <wps:spPr>
                        <a:xfrm>
                          <a:off x="0" y="0"/>
                          <a:ext cx="914400" cy="311727"/>
                        </a:xfrm>
                        <a:prstGeom prst="rect">
                          <a:avLst/>
                        </a:prstGeom>
                        <a:solidFill>
                          <a:schemeClr val="lt1"/>
                        </a:solidFill>
                        <a:ln w="6350">
                          <a:solidFill>
                            <a:prstClr val="black"/>
                          </a:solidFill>
                        </a:ln>
                      </wps:spPr>
                      <wps:txbx>
                        <w:txbxContent>
                          <w:p w14:paraId="56D90B82" w14:textId="01415648" w:rsidR="005B00D8" w:rsidRPr="005B00D8" w:rsidRDefault="005B00D8">
                            <w:pPr>
                              <w:rPr>
                                <w:lang w:val="nl-NL"/>
                              </w:rPr>
                            </w:pPr>
                            <w:r>
                              <w:rPr>
                                <w:lang w:val="nl-NL"/>
                              </w:rPr>
                              <w:t>Analoge ingangen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62CB5CB">
              <v:shape id="Tekstvak 5" style="position:absolute;margin-left:386.75pt;margin-top:407.35pt;width:1in;height:24.5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" w14:anchorId="45A27491">
                <v:textbox>
                  <w:txbxContent>
                    <w:p w:rsidRPr="005B00D8" w:rsidR="005B00D8" w:rsidRDefault="005B00D8" w14:paraId="0603DCE6" w14:textId="01415648">
                      <w:pPr>
                        <w:rPr>
                          <w:lang w:val="nl-NL"/>
                        </w:rPr>
                      </w:pPr>
                      <w:r>
                        <w:rPr>
                          <w:lang w:val="nl-NL"/>
                        </w:rPr>
                        <w:t>Analoge ingangen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331DFF" wp14:editId="36D49A7F">
                <wp:simplePos x="0" y="0"/>
                <wp:positionH relativeFrom="column">
                  <wp:posOffset>4233314</wp:posOffset>
                </wp:positionH>
                <wp:positionV relativeFrom="paragraph">
                  <wp:posOffset>4744316</wp:posOffset>
                </wp:positionV>
                <wp:extent cx="595746" cy="450215"/>
                <wp:effectExtent l="0" t="0" r="71120" b="64135"/>
                <wp:wrapNone/>
                <wp:docPr id="4" name="Rechte verbindingslijn met pijl 4"/>
                <wp:cNvGraphicFramePr/>
                <a:graphic xmlns:a="http://schemas.openxmlformats.org/drawingml/2006/main">
                  <a:graphicData uri="http://schemas.microsoft.com/office/word/2010/wordprocessingShape">
                    <wps:wsp>
                      <wps:cNvCnPr/>
                      <wps:spPr>
                        <a:xfrm>
                          <a:off x="0" y="0"/>
                          <a:ext cx="595746" cy="45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F6A2C5C">
              <v:shape id="Rechte verbindingslijn met pijl 4" style="position:absolute;margin-left:333.35pt;margin-top:373.55pt;width:46.9pt;height:35.4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" w14:anchorId="74730D60">
                <v:stroke joinstyle="miter" endarrow="block"/>
              </v:shape>
            </w:pict>
          </mc:Fallback>
        </mc:AlternateContent>
      </w:r>
      <w:r>
        <w:rPr>
          <w:noProof/>
        </w:rPr>
        <mc:AlternateContent>
          <mc:Choice Requires="wps">
            <w:drawing>
              <wp:anchor distT="0" distB="0" distL="114300" distR="114300" simplePos="0" relativeHeight="251660288" behindDoc="0" locked="0" layoutInCell="1" allowOverlap="1" wp14:anchorId="5AE644E4" wp14:editId="528CF55E">
                <wp:simplePos x="0" y="0"/>
                <wp:positionH relativeFrom="column">
                  <wp:posOffset>4662805</wp:posOffset>
                </wp:positionH>
                <wp:positionV relativeFrom="paragraph">
                  <wp:posOffset>871970</wp:posOffset>
                </wp:positionV>
                <wp:extent cx="914400" cy="311728"/>
                <wp:effectExtent l="0" t="0" r="27940" b="12700"/>
                <wp:wrapNone/>
                <wp:docPr id="3" name="Tekstvak 3"/>
                <wp:cNvGraphicFramePr/>
                <a:graphic xmlns:a="http://schemas.openxmlformats.org/drawingml/2006/main">
                  <a:graphicData uri="http://schemas.microsoft.com/office/word/2010/wordprocessingShape">
                    <wps:wsp>
                      <wps:cNvSpPr txBox="1"/>
                      <wps:spPr>
                        <a:xfrm>
                          <a:off x="0" y="0"/>
                          <a:ext cx="914400" cy="311728"/>
                        </a:xfrm>
                        <a:prstGeom prst="rect">
                          <a:avLst/>
                        </a:prstGeom>
                        <a:solidFill>
                          <a:schemeClr val="lt1"/>
                        </a:solidFill>
                        <a:ln w="6350">
                          <a:solidFill>
                            <a:prstClr val="black"/>
                          </a:solidFill>
                        </a:ln>
                      </wps:spPr>
                      <wps:txbx>
                        <w:txbxContent>
                          <w:p w14:paraId="6F60CF70" w14:textId="7EE8F9C5" w:rsidR="005B00D8" w:rsidRPr="005B00D8" w:rsidRDefault="005B00D8">
                            <w:pPr>
                              <w:rPr>
                                <w:lang w:val="nl-NL"/>
                              </w:rPr>
                            </w:pPr>
                            <w:r>
                              <w:rPr>
                                <w:lang w:val="nl-NL"/>
                              </w:rPr>
                              <w:t>Digitale ingangen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18E3451">
              <v:shape id="Tekstvak 3" style="position:absolute;margin-left:367.15pt;margin-top:68.65pt;width:1in;height:24.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" w14:anchorId="5AE644E4">
                <v:textbox>
                  <w:txbxContent>
                    <w:p w:rsidRPr="005B00D8" w:rsidR="005B00D8" w:rsidRDefault="005B00D8" w14:paraId="77B90B7E" w14:textId="7EE8F9C5">
                      <w:pPr>
                        <w:rPr>
                          <w:lang w:val="nl-NL"/>
                        </w:rPr>
                      </w:pPr>
                      <w:r>
                        <w:rPr>
                          <w:lang w:val="nl-NL"/>
                        </w:rPr>
                        <w:t>Digitale ingangen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140827" wp14:editId="6BEAEB80">
                <wp:simplePos x="0" y="0"/>
                <wp:positionH relativeFrom="column">
                  <wp:posOffset>3602931</wp:posOffset>
                </wp:positionH>
                <wp:positionV relativeFrom="paragraph">
                  <wp:posOffset>1093643</wp:posOffset>
                </wp:positionV>
                <wp:extent cx="1059873" cy="803564"/>
                <wp:effectExtent l="0" t="38100" r="64135" b="34925"/>
                <wp:wrapNone/>
                <wp:docPr id="2" name="Rechte verbindingslijn met pijl 2"/>
                <wp:cNvGraphicFramePr/>
                <a:graphic xmlns:a="http://schemas.openxmlformats.org/drawingml/2006/main">
                  <a:graphicData uri="http://schemas.microsoft.com/office/word/2010/wordprocessingShape">
                    <wps:wsp>
                      <wps:cNvCnPr/>
                      <wps:spPr>
                        <a:xfrm flipV="1">
                          <a:off x="0" y="0"/>
                          <a:ext cx="1059873" cy="803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85984C2">
              <v:shape id="Rechte verbindingslijn met pijl 2" style="position:absolute;margin-left:283.7pt;margin-top:86.1pt;width:83.45pt;height:63.25pt;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" w14:anchorId="25ADE75D">
                <v:stroke joinstyle="miter" endarrow="block"/>
              </v:shape>
            </w:pict>
          </mc:Fallback>
        </mc:AlternateContent>
      </w:r>
    </w:p>
    <w:sectPr w:rsidR="005B00D8" w:rsidRPr="004F1B7D" w:rsidSect="004F1B7D">
      <w:headerReference w:type="default" r:id="rId11"/>
      <w:pgSz w:w="11906" w:h="16838"/>
      <w:pgMar w:top="993"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96EA" w14:textId="77777777" w:rsidR="002E1DF5" w:rsidRDefault="002E1DF5" w:rsidP="004F1B7D">
      <w:pPr>
        <w:spacing w:after="0" w:line="240" w:lineRule="auto"/>
      </w:pPr>
      <w:r>
        <w:separator/>
      </w:r>
    </w:p>
  </w:endnote>
  <w:endnote w:type="continuationSeparator" w:id="0">
    <w:p w14:paraId="372C49F5" w14:textId="77777777" w:rsidR="002E1DF5" w:rsidRDefault="002E1DF5" w:rsidP="004F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1A4B" w14:textId="77777777" w:rsidR="002E1DF5" w:rsidRDefault="002E1DF5" w:rsidP="004F1B7D">
      <w:pPr>
        <w:spacing w:after="0" w:line="240" w:lineRule="auto"/>
      </w:pPr>
      <w:r>
        <w:separator/>
      </w:r>
    </w:p>
  </w:footnote>
  <w:footnote w:type="continuationSeparator" w:id="0">
    <w:p w14:paraId="1F8FF222" w14:textId="77777777" w:rsidR="002E1DF5" w:rsidRDefault="002E1DF5" w:rsidP="004F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800D" w14:textId="69403A44" w:rsidR="004F1B7D" w:rsidRPr="004F1B7D" w:rsidRDefault="004F1B7D">
    <w:pPr>
      <w:pStyle w:val="Koptekst"/>
      <w:rPr>
        <w:lang w:val="nl-BE"/>
      </w:rPr>
    </w:pPr>
    <w:r w:rsidRPr="004F1B7D">
      <w:rPr>
        <w:lang w:val="nl-BE"/>
      </w:rPr>
      <w:t>Marnick Goossens</w:t>
    </w:r>
    <w:r w:rsidRPr="004F1B7D">
      <w:rPr>
        <w:lang w:val="nl-BE"/>
      </w:rPr>
      <w:tab/>
      <w:t>Vakoverschrijdend Project</w:t>
    </w:r>
    <w:r w:rsidRPr="004F1B7D">
      <w:rPr>
        <w:lang w:val="nl-BE"/>
      </w:rPr>
      <w:tab/>
      <w:t>5IICT 01</w:t>
    </w:r>
  </w:p>
  <w:p w14:paraId="387F5D11" w14:textId="77777777" w:rsidR="004F1B7D" w:rsidRPr="004F1B7D" w:rsidRDefault="004F1B7D">
    <w:pPr>
      <w:pStyle w:val="Koptekst"/>
      <w:rPr>
        <w:lang w:val="nl-B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6F"/>
    <w:rsid w:val="00010670"/>
    <w:rsid w:val="000A2BE2"/>
    <w:rsid w:val="001A6396"/>
    <w:rsid w:val="002E1DF5"/>
    <w:rsid w:val="00401217"/>
    <w:rsid w:val="00431998"/>
    <w:rsid w:val="004F1B7D"/>
    <w:rsid w:val="005B00D8"/>
    <w:rsid w:val="00833304"/>
    <w:rsid w:val="009408E8"/>
    <w:rsid w:val="009B4477"/>
    <w:rsid w:val="00BE796F"/>
    <w:rsid w:val="00C61558"/>
    <w:rsid w:val="00F02B24"/>
    <w:rsid w:val="03FAEA4A"/>
    <w:rsid w:val="0E51C784"/>
    <w:rsid w:val="0FD46F88"/>
    <w:rsid w:val="1A9960E2"/>
    <w:rsid w:val="28289495"/>
    <w:rsid w:val="2E53ABE4"/>
    <w:rsid w:val="322A2248"/>
    <w:rsid w:val="3D802222"/>
    <w:rsid w:val="4712E72B"/>
    <w:rsid w:val="52D5F6CF"/>
    <w:rsid w:val="5471C730"/>
    <w:rsid w:val="585962E6"/>
    <w:rsid w:val="6200452C"/>
    <w:rsid w:val="73083B52"/>
    <w:rsid w:val="77C474AF"/>
    <w:rsid w:val="78F8D8AE"/>
    <w:rsid w:val="796ED1B6"/>
    <w:rsid w:val="79EBD3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CB0C"/>
  <w15:chartTrackingRefBased/>
  <w15:docId w15:val="{A4A12FE9-1A9F-462A-9049-AC1FD2B2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B44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rPr>
  </w:style>
  <w:style w:type="paragraph" w:styleId="Kop2">
    <w:name w:val="heading 2"/>
    <w:basedOn w:val="Kop1"/>
    <w:next w:val="Standaard"/>
    <w:link w:val="Kop2Char"/>
    <w:uiPriority w:val="9"/>
    <w:unhideWhenUsed/>
    <w:qFormat/>
    <w:rsid w:val="00BE796F"/>
    <w:pPr>
      <w:keepNext/>
      <w:keepLines/>
      <w:shd w:val="clear" w:color="8EAADB" w:themeColor="accent1" w:themeTint="99" w:fill="FFFFFF" w:themeFill="background1"/>
      <w:spacing w:before="40"/>
      <w:outlineLvl w:val="1"/>
    </w:pPr>
    <w:rPr>
      <w:rFonts w:eastAsiaTheme="majorEastAsia" w:cstheme="majorBidi"/>
      <w:color w:val="000000" w:themeColor="text1"/>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4477"/>
    <w:rPr>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BE796F"/>
    <w:rPr>
      <w:rFonts w:eastAsiaTheme="majorEastAsia" w:cstheme="majorBidi"/>
      <w:caps/>
      <w:color w:val="000000" w:themeColor="text1"/>
      <w:spacing w:val="15"/>
      <w:szCs w:val="26"/>
      <w:shd w:val="clear" w:color="8EAADB" w:themeColor="accent1" w:themeTint="99" w:fill="FFFFFF" w:themeFill="background1"/>
      <w:lang w:val="nl-NL"/>
    </w:rPr>
  </w:style>
  <w:style w:type="paragraph" w:styleId="Koptekst">
    <w:name w:val="header"/>
    <w:basedOn w:val="Standaard"/>
    <w:link w:val="KoptekstChar"/>
    <w:uiPriority w:val="99"/>
    <w:unhideWhenUsed/>
    <w:rsid w:val="004F1B7D"/>
    <w:pPr>
      <w:tabs>
        <w:tab w:val="center" w:pos="4536"/>
        <w:tab w:val="right" w:pos="9072"/>
      </w:tabs>
      <w:spacing w:after="0" w:line="240" w:lineRule="auto"/>
    </w:pPr>
  </w:style>
  <w:style w:type="paragraph" w:styleId="Geenafstand">
    <w:name w:val="No Spacing"/>
    <w:uiPriority w:val="1"/>
    <w:qFormat/>
    <w:rsid w:val="00BE796F"/>
    <w:pPr>
      <w:spacing w:after="0" w:line="240" w:lineRule="auto"/>
    </w:pPr>
    <w:rPr>
      <w:lang w:val="en-GB"/>
    </w:rPr>
  </w:style>
  <w:style w:type="character" w:customStyle="1" w:styleId="KoptekstChar">
    <w:name w:val="Koptekst Char"/>
    <w:basedOn w:val="Standaardalinea-lettertype"/>
    <w:link w:val="Koptekst"/>
    <w:uiPriority w:val="99"/>
    <w:rsid w:val="004F1B7D"/>
    <w:rPr>
      <w:lang w:val="en-GB"/>
    </w:rPr>
  </w:style>
  <w:style w:type="paragraph" w:styleId="Voettekst">
    <w:name w:val="footer"/>
    <w:basedOn w:val="Standaard"/>
    <w:link w:val="VoettekstChar"/>
    <w:uiPriority w:val="99"/>
    <w:unhideWhenUsed/>
    <w:rsid w:val="004F1B7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1B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9dbd0d2-9caa-41dd-93ef-8e2bfcae914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6D22A5B8348E42B52337402D424191" ma:contentTypeVersion="8" ma:contentTypeDescription="Create a new document." ma:contentTypeScope="" ma:versionID="8f04590821b2424b3240a6640f13181f">
  <xsd:schema xmlns:xsd="http://www.w3.org/2001/XMLSchema" xmlns:xs="http://www.w3.org/2001/XMLSchema" xmlns:p="http://schemas.microsoft.com/office/2006/metadata/properties" xmlns:ns2="49dbd0d2-9caa-41dd-93ef-8e2bfcae9140" targetNamespace="http://schemas.microsoft.com/office/2006/metadata/properties" ma:root="true" ma:fieldsID="7703331650d7e91a29f47738432302c6" ns2:_="">
    <xsd:import namespace="49dbd0d2-9caa-41dd-93ef-8e2bfcae91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bd0d2-9caa-41dd-93ef-8e2bfcae91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350784-3E4B-4F77-A836-64218D4674B8}">
  <ds:schemaRefs>
    <ds:schemaRef ds:uri="http://schemas.openxmlformats.org/officeDocument/2006/bibliography"/>
  </ds:schemaRefs>
</ds:datastoreItem>
</file>

<file path=customXml/itemProps2.xml><?xml version="1.0" encoding="utf-8"?>
<ds:datastoreItem xmlns:ds="http://schemas.openxmlformats.org/officeDocument/2006/customXml" ds:itemID="{C62BD415-186C-41BB-AC64-1ABC5C43CD80}">
  <ds:schemaRefs>
    <ds:schemaRef ds:uri="http://schemas.microsoft.com/sharepoint/v3/contenttype/forms"/>
  </ds:schemaRefs>
</ds:datastoreItem>
</file>

<file path=customXml/itemProps3.xml><?xml version="1.0" encoding="utf-8"?>
<ds:datastoreItem xmlns:ds="http://schemas.openxmlformats.org/officeDocument/2006/customXml" ds:itemID="{F15E7252-DDE1-486A-81AA-D3C4684520CF}">
  <ds:schemaRefs>
    <ds:schemaRef ds:uri="http://schemas.microsoft.com/office/2006/metadata/properties"/>
    <ds:schemaRef ds:uri="http://schemas.microsoft.com/office/infopath/2007/PartnerControls"/>
    <ds:schemaRef ds:uri="49dbd0d2-9caa-41dd-93ef-8e2bfcae9140"/>
  </ds:schemaRefs>
</ds:datastoreItem>
</file>

<file path=customXml/itemProps4.xml><?xml version="1.0" encoding="utf-8"?>
<ds:datastoreItem xmlns:ds="http://schemas.openxmlformats.org/officeDocument/2006/customXml" ds:itemID="{37669707-A6CF-4A77-86C0-59769CE54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bd0d2-9caa-41dd-93ef-8e2bfcae9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1954</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Marnick Goossens</dc:creator>
  <cp:keywords/>
  <dc:description/>
  <cp:lastModifiedBy>Marnick Goossens</cp:lastModifiedBy>
  <cp:revision>7</cp:revision>
  <dcterms:created xsi:type="dcterms:W3CDTF">2021-04-20T16:17:00Z</dcterms:created>
  <dcterms:modified xsi:type="dcterms:W3CDTF">2021-05-26T07:51:00Z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0x010100DB6D22A5B8348E42B52337402D424191</vt:lpwstr>
  </property>
</Properties>
</file>